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34" w:rsidRDefault="00E56734" w:rsidP="009F01E2">
      <w:pPr>
        <w:rPr>
          <w:b/>
          <w:lang w:val="en-US"/>
        </w:rPr>
      </w:pPr>
    </w:p>
    <w:p w:rsidR="009F01E2" w:rsidRPr="009F01E2" w:rsidRDefault="008A5217" w:rsidP="009F01E2">
      <w:pPr>
        <w:rPr>
          <w:lang w:val="en-US"/>
        </w:rPr>
      </w:pPr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DC5ABD" w:rsidRPr="005B72F5" w:rsidRDefault="00312C7F" w:rsidP="00AD0662">
      <w:pPr>
        <w:pStyle w:val="Li"/>
        <w:numPr>
          <w:ilvl w:val="0"/>
          <w:numId w:val="1"/>
        </w:numPr>
        <w:rPr>
          <w:sz w:val="22"/>
          <w:szCs w:val="22"/>
        </w:rPr>
      </w:pPr>
      <w:r>
        <w:rPr>
          <w:noProof/>
          <w:sz w:val="22"/>
          <w:szCs w:val="22"/>
          <w:shd w:val="clear" w:color="auto" w:fill="auto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5360670</wp:posOffset>
            </wp:positionH>
            <wp:positionV relativeFrom="paragraph">
              <wp:posOffset>99060</wp:posOffset>
            </wp:positionV>
            <wp:extent cx="1489710" cy="1897380"/>
            <wp:effectExtent l="19050" t="0" r="0" b="0"/>
            <wp:wrapTight wrapText="bothSides">
              <wp:wrapPolygon edited="0">
                <wp:start x="-276" y="0"/>
                <wp:lineTo x="-276" y="21470"/>
                <wp:lineTo x="21545" y="21470"/>
                <wp:lineTo x="21545" y="0"/>
                <wp:lineTo x="-27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859AF" w:rsidRPr="005B72F5">
        <w:rPr>
          <w:sz w:val="22"/>
          <w:szCs w:val="22"/>
        </w:rPr>
        <w:t xml:space="preserve">Try all the different tabs at the top of the simulation. The tabs are designed to help teachers scaffold lessons or make lessons age appropriate by using only some tabs. </w:t>
      </w:r>
    </w:p>
    <w:p w:rsidR="00312C7F" w:rsidRPr="00312C7F" w:rsidRDefault="009F01E2" w:rsidP="00312C7F">
      <w:pPr>
        <w:pStyle w:val="Li"/>
        <w:numPr>
          <w:ilvl w:val="0"/>
          <w:numId w:val="1"/>
        </w:numPr>
        <w:rPr>
          <w:sz w:val="22"/>
          <w:szCs w:val="22"/>
        </w:rPr>
      </w:pPr>
      <w:r w:rsidRPr="005B72F5">
        <w:rPr>
          <w:sz w:val="22"/>
          <w:szCs w:val="22"/>
          <w:lang w:val="en-US"/>
        </w:rPr>
        <w:t>If you want to make specific graphs to represent motion as students might see in a text, like the ones shown</w:t>
      </w:r>
      <w:r w:rsidR="00AD0662" w:rsidRPr="005B72F5">
        <w:rPr>
          <w:sz w:val="22"/>
          <w:szCs w:val="22"/>
          <w:lang w:val="en-US"/>
        </w:rPr>
        <w:t xml:space="preserve"> on the right</w:t>
      </w:r>
      <w:r w:rsidRPr="005B72F5">
        <w:rPr>
          <w:sz w:val="22"/>
          <w:szCs w:val="22"/>
          <w:lang w:val="en-US"/>
        </w:rPr>
        <w:t xml:space="preserve">: use </w:t>
      </w:r>
      <w:r w:rsidRPr="005B72F5">
        <w:rPr>
          <w:b/>
          <w:sz w:val="22"/>
          <w:szCs w:val="22"/>
          <w:lang w:val="en-US"/>
        </w:rPr>
        <w:t xml:space="preserve">Pause, </w:t>
      </w:r>
      <w:proofErr w:type="gramStart"/>
      <w:r w:rsidRPr="005B72F5">
        <w:rPr>
          <w:sz w:val="22"/>
          <w:szCs w:val="22"/>
          <w:lang w:val="en-US"/>
        </w:rPr>
        <w:t>then</w:t>
      </w:r>
      <w:proofErr w:type="gramEnd"/>
      <w:r w:rsidRPr="005B72F5">
        <w:rPr>
          <w:sz w:val="22"/>
          <w:szCs w:val="22"/>
          <w:lang w:val="en-US"/>
        </w:rPr>
        <w:t xml:space="preserve"> set the parameters using the sliders, then press </w:t>
      </w:r>
      <w:r w:rsidRPr="005B72F5">
        <w:rPr>
          <w:b/>
          <w:sz w:val="22"/>
          <w:szCs w:val="22"/>
          <w:lang w:val="en-US"/>
        </w:rPr>
        <w:t>Play.</w:t>
      </w:r>
    </w:p>
    <w:p w:rsidR="00A036E1" w:rsidRPr="00312C7F" w:rsidDel="005B72F5" w:rsidRDefault="00E859AF" w:rsidP="00312C7F">
      <w:pPr>
        <w:pStyle w:val="Li"/>
        <w:numPr>
          <w:ilvl w:val="0"/>
          <w:numId w:val="1"/>
        </w:numPr>
        <w:rPr>
          <w:del w:id="0" w:author="trish" w:date="2010-06-26T11:24:00Z"/>
          <w:sz w:val="22"/>
          <w:szCs w:val="22"/>
        </w:rPr>
      </w:pPr>
      <w:r w:rsidRPr="00312C7F">
        <w:rPr>
          <w:sz w:val="22"/>
          <w:szCs w:val="22"/>
        </w:rPr>
        <w:t xml:space="preserve">If you are doing a lecture demonstration, set your screen resolution to 1024x768 so the simulation will fill the screen and be seen easily. </w:t>
      </w:r>
    </w:p>
    <w:p w:rsidR="00312C7F" w:rsidRPr="00312C7F" w:rsidRDefault="00E859AF" w:rsidP="00A036E1">
      <w:pPr>
        <w:pStyle w:val="Li"/>
        <w:numPr>
          <w:ilvl w:val="0"/>
          <w:numId w:val="10"/>
        </w:numPr>
        <w:spacing w:after="280" w:afterAutospacing="1"/>
        <w:ind w:left="720"/>
        <w:rPr>
          <w:sz w:val="22"/>
          <w:szCs w:val="22"/>
        </w:rPr>
      </w:pPr>
      <w:r w:rsidRPr="005B72F5">
        <w:rPr>
          <w:sz w:val="22"/>
          <w:szCs w:val="22"/>
        </w:rPr>
        <w:t> </w:t>
      </w:r>
    </w:p>
    <w:p w:rsidR="00A036E1" w:rsidRPr="00312C7F" w:rsidRDefault="00312C7F" w:rsidP="00312C7F">
      <w:pPr>
        <w:pStyle w:val="Li"/>
        <w:numPr>
          <w:ilvl w:val="0"/>
          <w:numId w:val="10"/>
        </w:numPr>
        <w:spacing w:after="280" w:afterAutospacing="1"/>
        <w:ind w:left="720"/>
        <w:rPr>
          <w:ins w:id="1" w:author="trish" w:date="2010-06-26T11:24:00Z"/>
          <w:sz w:val="22"/>
          <w:szCs w:val="22"/>
        </w:rPr>
      </w:pPr>
      <w:r>
        <w:rPr>
          <w:noProof/>
          <w:color w:val="000000"/>
          <w:sz w:val="22"/>
          <w:szCs w:val="22"/>
          <w:shd w:val="clear" w:color="auto" w:fill="auto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3303270</wp:posOffset>
            </wp:positionH>
            <wp:positionV relativeFrom="paragraph">
              <wp:posOffset>64770</wp:posOffset>
            </wp:positionV>
            <wp:extent cx="1908810" cy="411480"/>
            <wp:effectExtent l="19050" t="0" r="0" b="0"/>
            <wp:wrapTight wrapText="bothSides">
              <wp:wrapPolygon edited="0">
                <wp:start x="-216" y="0"/>
                <wp:lineTo x="-216" y="21000"/>
                <wp:lineTo x="21557" y="21000"/>
                <wp:lineTo x="21557" y="0"/>
                <wp:lineTo x="-216" y="0"/>
              </wp:wrapPolygon>
            </wp:wrapTight>
            <wp:docPr id="3" name="Picture 1" descr="http://docs.google.com/a/jeffco.k12.co.us/File?id=dc7mbgpd_172dqhtkzcj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google.com/a/jeffco.k12.co.us/File?id=dc7mbgpd_172dqhtkzcj_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949" r="34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310D" w:rsidRPr="005B72F5">
        <w:rPr>
          <w:color w:val="000000"/>
          <w:sz w:val="22"/>
          <w:szCs w:val="22"/>
        </w:rPr>
        <w:t xml:space="preserve">Use the controls on the bottom to </w:t>
      </w:r>
      <w:r w:rsidR="0096310D" w:rsidRPr="005B72F5">
        <w:rPr>
          <w:b/>
          <w:bCs/>
          <w:color w:val="000000"/>
          <w:sz w:val="22"/>
          <w:szCs w:val="22"/>
        </w:rPr>
        <w:t>Pause, Step</w:t>
      </w:r>
      <w:r w:rsidR="0096310D" w:rsidRPr="005B72F5">
        <w:rPr>
          <w:color w:val="000000"/>
          <w:sz w:val="22"/>
          <w:szCs w:val="22"/>
        </w:rPr>
        <w:t xml:space="preserve">, or </w:t>
      </w:r>
      <w:r w:rsidR="0096310D" w:rsidRPr="005B72F5">
        <w:rPr>
          <w:b/>
          <w:bCs/>
          <w:color w:val="000000"/>
          <w:sz w:val="22"/>
          <w:szCs w:val="22"/>
        </w:rPr>
        <w:t>Record</w:t>
      </w:r>
      <w:r w:rsidR="0096310D" w:rsidRPr="005B72F5">
        <w:rPr>
          <w:color w:val="000000"/>
          <w:sz w:val="22"/>
          <w:szCs w:val="22"/>
        </w:rPr>
        <w:t xml:space="preserve"> and </w:t>
      </w:r>
      <w:r w:rsidR="0096310D" w:rsidRPr="005B72F5">
        <w:rPr>
          <w:b/>
          <w:bCs/>
          <w:color w:val="000000"/>
          <w:sz w:val="22"/>
          <w:szCs w:val="22"/>
        </w:rPr>
        <w:t>Playback</w:t>
      </w:r>
      <w:r w:rsidR="0096310D" w:rsidRPr="005B72F5">
        <w:rPr>
          <w:color w:val="000000"/>
          <w:sz w:val="22"/>
          <w:szCs w:val="22"/>
        </w:rPr>
        <w:t xml:space="preserve"> the motion. You must select </w:t>
      </w:r>
      <w:r w:rsidR="0096310D" w:rsidRPr="005B72F5">
        <w:rPr>
          <w:b/>
          <w:bCs/>
          <w:color w:val="000000"/>
          <w:sz w:val="22"/>
          <w:szCs w:val="22"/>
        </w:rPr>
        <w:t>Record</w:t>
      </w:r>
      <w:r w:rsidR="0096310D" w:rsidRPr="005B72F5">
        <w:rPr>
          <w:color w:val="000000"/>
          <w:sz w:val="22"/>
          <w:szCs w:val="22"/>
        </w:rPr>
        <w:t xml:space="preserve"> before you start an experiment if you want it saved. </w:t>
      </w:r>
    </w:p>
    <w:p w:rsidR="00AD0662" w:rsidRPr="005B72F5" w:rsidRDefault="00BD54B6" w:rsidP="005B72F5">
      <w:pPr>
        <w:pStyle w:val="Li"/>
        <w:numPr>
          <w:ilvl w:val="0"/>
          <w:numId w:val="1"/>
        </w:numPr>
        <w:shd w:val="clear" w:color="auto" w:fill="auto"/>
        <w:rPr>
          <w:color w:val="000000"/>
          <w:sz w:val="22"/>
          <w:szCs w:val="22"/>
          <w:shd w:val="clear" w:color="auto" w:fill="auto"/>
          <w:lang w:val="en-US" w:eastAsia="en-US"/>
        </w:rPr>
      </w:pPr>
      <w:r w:rsidRPr="005B72F5">
        <w:rPr>
          <w:color w:val="000000"/>
          <w:sz w:val="22"/>
          <w:szCs w:val="22"/>
          <w:lang w:val="en-US"/>
        </w:rPr>
        <w:t>On the Introduction Tab</w:t>
      </w:r>
      <w:r>
        <w:rPr>
          <w:color w:val="000000"/>
          <w:sz w:val="22"/>
          <w:szCs w:val="22"/>
          <w:lang w:val="en-US"/>
        </w:rPr>
        <w:t>,</w:t>
      </w:r>
      <w:r>
        <w:rPr>
          <w:noProof/>
          <w:color w:val="000000"/>
          <w:sz w:val="22"/>
          <w:szCs w:val="22"/>
          <w:shd w:val="clear" w:color="auto" w:fill="auto"/>
          <w:lang w:val="en-US" w:eastAsia="en-US"/>
        </w:rPr>
        <w:t xml:space="preserve"> </w:t>
      </w:r>
      <w:r w:rsidR="00A036E1">
        <w:rPr>
          <w:noProof/>
          <w:color w:val="000000"/>
          <w:sz w:val="22"/>
          <w:szCs w:val="22"/>
          <w:shd w:val="clear" w:color="auto" w:fill="auto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6089015</wp:posOffset>
            </wp:positionH>
            <wp:positionV relativeFrom="paragraph">
              <wp:posOffset>161290</wp:posOffset>
            </wp:positionV>
            <wp:extent cx="586105" cy="739140"/>
            <wp:effectExtent l="19050" t="0" r="4445" b="0"/>
            <wp:wrapTight wrapText="bothSides">
              <wp:wrapPolygon edited="0">
                <wp:start x="-702" y="0"/>
                <wp:lineTo x="-702" y="21155"/>
                <wp:lineTo x="21764" y="21155"/>
                <wp:lineTo x="21764" y="0"/>
                <wp:lineTo x="-702" y="0"/>
              </wp:wrapPolygon>
            </wp:wrapTight>
            <wp:docPr id="4" name="Picture 2" descr="http://docs.google.com/a/jeffco.k12.co.us/File?id=dc7mbgpd_175c8b9c4d7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google.com/a/jeffco.k12.co.us/File?id=dc7mbgpd_175c8b9c4d7_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7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color w:val="000000"/>
          <w:sz w:val="22"/>
          <w:szCs w:val="22"/>
          <w:lang w:val="en-US"/>
        </w:rPr>
        <w:t>t</w:t>
      </w:r>
      <w:r w:rsidR="0096310D" w:rsidRPr="005B72F5">
        <w:rPr>
          <w:color w:val="000000"/>
          <w:sz w:val="22"/>
          <w:szCs w:val="22"/>
        </w:rPr>
        <w:t xml:space="preserve">he </w:t>
      </w:r>
      <w:r w:rsidR="00AD0662" w:rsidRPr="005B72F5"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302895" cy="160020"/>
            <wp:effectExtent l="19050" t="0" r="1905" b="0"/>
            <wp:docPr id="5" name="Picture 4" descr="playback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back_icon.JPG"/>
                    <pic:cNvPicPr/>
                  </pic:nvPicPr>
                  <pic:blipFill>
                    <a:blip r:embed="rId10" cstate="print"/>
                    <a:srcRect t="24224" r="96652" b="7287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10D" w:rsidRPr="005B72F5">
        <w:rPr>
          <w:color w:val="000000"/>
          <w:sz w:val="22"/>
          <w:szCs w:val="22"/>
        </w:rPr>
        <w:t xml:space="preserve"> is</w:t>
      </w:r>
      <w:proofErr w:type="gramEnd"/>
      <w:r w:rsidR="0096310D" w:rsidRPr="005B72F5">
        <w:rPr>
          <w:color w:val="000000"/>
          <w:sz w:val="22"/>
          <w:szCs w:val="22"/>
        </w:rPr>
        <w:t xml:space="preserve"> grabbable in </w:t>
      </w:r>
      <w:r w:rsidR="0096310D" w:rsidRPr="005B72F5">
        <w:rPr>
          <w:b/>
          <w:bCs/>
          <w:color w:val="000000"/>
          <w:sz w:val="22"/>
          <w:szCs w:val="22"/>
        </w:rPr>
        <w:t>Playback</w:t>
      </w:r>
      <w:r>
        <w:rPr>
          <w:color w:val="000000"/>
          <w:sz w:val="22"/>
          <w:szCs w:val="22"/>
        </w:rPr>
        <w:t xml:space="preserve"> mode</w:t>
      </w:r>
      <w:r>
        <w:rPr>
          <w:color w:val="000000"/>
          <w:sz w:val="22"/>
          <w:szCs w:val="22"/>
          <w:lang w:val="en-US"/>
        </w:rPr>
        <w:t xml:space="preserve"> to help </w:t>
      </w:r>
      <w:r w:rsidR="005B72F5" w:rsidRPr="005B72F5">
        <w:rPr>
          <w:color w:val="000000"/>
          <w:sz w:val="22"/>
          <w:szCs w:val="22"/>
          <w:lang w:val="en-US"/>
        </w:rPr>
        <w:t>student to make sense of the man’s motion</w:t>
      </w:r>
      <w:r w:rsidR="0096310D" w:rsidRPr="005B72F5">
        <w:rPr>
          <w:color w:val="000000"/>
          <w:sz w:val="22"/>
          <w:szCs w:val="22"/>
        </w:rPr>
        <w:t>.</w:t>
      </w:r>
    </w:p>
    <w:p w:rsidR="0096310D" w:rsidRPr="005B72F5" w:rsidRDefault="00BD54B6" w:rsidP="00AD0662">
      <w:pPr>
        <w:numPr>
          <w:ilvl w:val="0"/>
          <w:numId w:val="6"/>
        </w:numPr>
        <w:shd w:val="clear" w:color="auto" w:fill="auto"/>
        <w:ind w:left="780"/>
        <w:rPr>
          <w:color w:val="000000"/>
          <w:sz w:val="22"/>
          <w:szCs w:val="22"/>
          <w:shd w:val="clear" w:color="auto" w:fill="auto"/>
          <w:lang w:val="en-US" w:eastAsia="en-US"/>
        </w:rPr>
      </w:pPr>
      <w:r>
        <w:rPr>
          <w:color w:val="000000"/>
          <w:sz w:val="22"/>
          <w:szCs w:val="22"/>
          <w:shd w:val="clear" w:color="auto" w:fill="auto"/>
          <w:lang w:val="en-US" w:eastAsia="en-US"/>
        </w:rPr>
        <w:t xml:space="preserve">On the </w:t>
      </w:r>
      <w:r w:rsidRPr="00BD54B6">
        <w:rPr>
          <w:b/>
          <w:color w:val="000000"/>
          <w:sz w:val="22"/>
          <w:szCs w:val="22"/>
          <w:shd w:val="clear" w:color="auto" w:fill="auto"/>
          <w:lang w:val="en-US" w:eastAsia="en-US"/>
        </w:rPr>
        <w:t>Chart</w:t>
      </w:r>
      <w:r>
        <w:rPr>
          <w:color w:val="000000"/>
          <w:sz w:val="22"/>
          <w:szCs w:val="22"/>
          <w:shd w:val="clear" w:color="auto" w:fill="auto"/>
          <w:lang w:val="en-US" w:eastAsia="en-US"/>
        </w:rPr>
        <w:t xml:space="preserve"> tab, t</w:t>
      </w:r>
      <w:r w:rsidR="0096310D" w:rsidRPr="005B72F5">
        <w:rPr>
          <w:color w:val="000000"/>
          <w:sz w:val="22"/>
          <w:szCs w:val="22"/>
          <w:shd w:val="clear" w:color="auto" w:fill="auto"/>
          <w:lang w:val="en-US" w:eastAsia="en-US"/>
        </w:rPr>
        <w:t>he vertical gray line</w:t>
      </w:r>
      <w:r w:rsidR="00E56734" w:rsidRPr="005B72F5">
        <w:rPr>
          <w:color w:val="000000"/>
          <w:sz w:val="22"/>
          <w:szCs w:val="22"/>
          <w:shd w:val="clear" w:color="auto" w:fill="auto"/>
          <w:lang w:val="en-US" w:eastAsia="en-US"/>
        </w:rPr>
        <w:t>s</w:t>
      </w:r>
      <w:r w:rsidR="0096310D" w:rsidRPr="005B72F5">
        <w:rPr>
          <w:color w:val="000000"/>
          <w:sz w:val="22"/>
          <w:szCs w:val="22"/>
          <w:shd w:val="clear" w:color="auto" w:fill="auto"/>
          <w:lang w:val="en-US" w:eastAsia="en-US"/>
        </w:rPr>
        <w:t xml:space="preserve"> in the </w:t>
      </w:r>
      <w:r w:rsidR="00E56734" w:rsidRPr="005B72F5">
        <w:rPr>
          <w:color w:val="000000"/>
          <w:sz w:val="22"/>
          <w:szCs w:val="22"/>
          <w:shd w:val="clear" w:color="auto" w:fill="auto"/>
          <w:lang w:val="en-US" w:eastAsia="en-US"/>
        </w:rPr>
        <w:t xml:space="preserve">charts are </w:t>
      </w:r>
      <w:proofErr w:type="spellStart"/>
      <w:r w:rsidR="00E56734" w:rsidRPr="005B72F5">
        <w:rPr>
          <w:color w:val="000000"/>
          <w:sz w:val="22"/>
          <w:szCs w:val="22"/>
          <w:shd w:val="clear" w:color="auto" w:fill="auto"/>
          <w:lang w:val="en-US" w:eastAsia="en-US"/>
        </w:rPr>
        <w:t>grabbable</w:t>
      </w:r>
      <w:proofErr w:type="spellEnd"/>
      <w:r>
        <w:rPr>
          <w:color w:val="000000"/>
          <w:sz w:val="22"/>
          <w:szCs w:val="22"/>
          <w:shd w:val="clear" w:color="auto" w:fill="auto"/>
          <w:lang w:val="en-US" w:eastAsia="en-US"/>
        </w:rPr>
        <w:t xml:space="preserve"> </w:t>
      </w:r>
      <w:r w:rsidRPr="005B72F5">
        <w:rPr>
          <w:color w:val="000000"/>
          <w:sz w:val="22"/>
          <w:szCs w:val="22"/>
        </w:rPr>
        <w:t xml:space="preserve">in </w:t>
      </w:r>
      <w:r w:rsidRPr="005B72F5">
        <w:rPr>
          <w:b/>
          <w:bCs/>
          <w:color w:val="000000"/>
          <w:sz w:val="22"/>
          <w:szCs w:val="22"/>
        </w:rPr>
        <w:t>Playback</w:t>
      </w:r>
      <w:r w:rsidRPr="005B72F5">
        <w:rPr>
          <w:color w:val="000000"/>
          <w:sz w:val="22"/>
          <w:szCs w:val="22"/>
        </w:rPr>
        <w:t xml:space="preserve"> mode</w:t>
      </w:r>
      <w:r w:rsidRPr="005B72F5">
        <w:rPr>
          <w:color w:val="000000"/>
          <w:sz w:val="22"/>
          <w:szCs w:val="22"/>
          <w:shd w:val="clear" w:color="auto" w:fill="auto"/>
          <w:lang w:val="en-US" w:eastAsia="en-US"/>
        </w:rPr>
        <w:t xml:space="preserve"> </w:t>
      </w:r>
      <w:r w:rsidR="00E56734" w:rsidRPr="005B72F5">
        <w:rPr>
          <w:color w:val="000000"/>
          <w:sz w:val="22"/>
          <w:szCs w:val="22"/>
          <w:shd w:val="clear" w:color="auto" w:fill="auto"/>
          <w:lang w:val="en-US" w:eastAsia="en-US"/>
        </w:rPr>
        <w:t>to help students</w:t>
      </w:r>
      <w:r w:rsidR="0096310D" w:rsidRPr="005B72F5">
        <w:rPr>
          <w:color w:val="000000"/>
          <w:sz w:val="22"/>
          <w:szCs w:val="22"/>
          <w:shd w:val="clear" w:color="auto" w:fill="auto"/>
          <w:lang w:val="en-US" w:eastAsia="en-US"/>
        </w:rPr>
        <w:t xml:space="preserve"> to relate the </w:t>
      </w:r>
      <w:r w:rsidR="00FE32AD" w:rsidRPr="005B72F5">
        <w:rPr>
          <w:color w:val="000000"/>
          <w:sz w:val="22"/>
          <w:szCs w:val="22"/>
          <w:shd w:val="clear" w:color="auto" w:fill="auto"/>
          <w:lang w:val="en-US" w:eastAsia="en-US"/>
        </w:rPr>
        <w:t>Man</w:t>
      </w:r>
      <w:r w:rsidR="0096310D" w:rsidRPr="005B72F5">
        <w:rPr>
          <w:color w:val="000000"/>
          <w:sz w:val="22"/>
          <w:szCs w:val="22"/>
          <w:shd w:val="clear" w:color="auto" w:fill="auto"/>
          <w:lang w:val="en-US" w:eastAsia="en-US"/>
        </w:rPr>
        <w:t>'s motion to the graphs.</w:t>
      </w:r>
      <w:r w:rsidR="0096310D" w:rsidRPr="005B72F5">
        <w:rPr>
          <w:noProof/>
          <w:color w:val="000000"/>
          <w:sz w:val="22"/>
          <w:szCs w:val="22"/>
          <w:shd w:val="clear" w:color="auto" w:fill="auto"/>
          <w:lang w:val="en-US" w:eastAsia="en-US"/>
        </w:rPr>
        <w:t xml:space="preserve"> </w:t>
      </w:r>
    </w:p>
    <w:p w:rsidR="009F01E2" w:rsidRPr="005B72F5" w:rsidRDefault="00FE32AD" w:rsidP="00FE32AD">
      <w:pPr>
        <w:numPr>
          <w:ilvl w:val="0"/>
          <w:numId w:val="6"/>
        </w:numPr>
        <w:shd w:val="clear" w:color="auto" w:fill="auto"/>
        <w:ind w:left="780"/>
        <w:rPr>
          <w:color w:val="000000"/>
          <w:sz w:val="22"/>
          <w:szCs w:val="22"/>
          <w:shd w:val="clear" w:color="auto" w:fill="auto"/>
          <w:lang w:val="en-US" w:eastAsia="en-US"/>
        </w:rPr>
      </w:pPr>
      <w:r w:rsidRPr="005B72F5">
        <w:rPr>
          <w:noProof/>
          <w:color w:val="000000"/>
          <w:sz w:val="22"/>
          <w:szCs w:val="22"/>
          <w:shd w:val="clear" w:color="auto" w:fill="auto"/>
          <w:lang w:val="en-US" w:eastAsia="en-US"/>
        </w:rPr>
        <w:t xml:space="preserve">Under the </w:t>
      </w:r>
      <w:r w:rsidRPr="005B72F5">
        <w:rPr>
          <w:b/>
          <w:noProof/>
          <w:color w:val="000000"/>
          <w:sz w:val="22"/>
          <w:szCs w:val="22"/>
          <w:shd w:val="clear" w:color="auto" w:fill="auto"/>
          <w:lang w:val="en-US" w:eastAsia="en-US"/>
        </w:rPr>
        <w:t>Special Features</w:t>
      </w:r>
      <w:r w:rsidRPr="005B72F5">
        <w:rPr>
          <w:noProof/>
          <w:color w:val="000000"/>
          <w:sz w:val="22"/>
          <w:szCs w:val="22"/>
          <w:shd w:val="clear" w:color="auto" w:fill="auto"/>
          <w:lang w:val="en-US" w:eastAsia="en-US"/>
        </w:rPr>
        <w:t xml:space="preserve"> menu, Mathematical Expression and Reverse axis are advanced features.</w:t>
      </w:r>
      <w:r w:rsidR="00312C7F">
        <w:rPr>
          <w:noProof/>
          <w:color w:val="000000"/>
          <w:sz w:val="22"/>
          <w:szCs w:val="22"/>
          <w:shd w:val="clear" w:color="auto" w:fill="auto"/>
          <w:lang w:val="en-US" w:eastAsia="en-US"/>
        </w:rPr>
        <w:t xml:space="preserve"> If the man stops at the wall, the function no longer applies, but is still visible.</w:t>
      </w:r>
    </w:p>
    <w:p w:rsidR="009F01E2" w:rsidRDefault="009F01E2">
      <w:pPr>
        <w:rPr>
          <w:b/>
          <w:lang w:val="en-US"/>
        </w:rPr>
      </w:pPr>
    </w:p>
    <w:p w:rsidR="00DC5ABD" w:rsidRDefault="00E859AF">
      <w:pPr>
        <w:rPr>
          <w:lang w:val="en-US"/>
        </w:rPr>
      </w:pPr>
      <w:r>
        <w:rPr>
          <w:b/>
        </w:rPr>
        <w:t>Important modeling notes / simplifications:</w:t>
      </w:r>
      <w:r>
        <w:t xml:space="preserve"> </w:t>
      </w:r>
    </w:p>
    <w:p w:rsidR="00EB2D84" w:rsidRDefault="005B72F5" w:rsidP="005B72F5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A036E1">
        <w:rPr>
          <w:sz w:val="22"/>
          <w:szCs w:val="22"/>
        </w:rPr>
        <w:t>When dragging the mouse, samples are taken about 24 frames per second.  Four samples are averaged to set the position of the man character; this creates a slight lag between the mouse location and the man location.  To compute the velocity at time t-dt, a linear fit is made of the 3 points (t-2*dt, t-dt, t), and the slope is identified.  The acceleration is computed as the first derivative of velocity using the same algorithm, not a direct second derivative of the position data.  To compute integrals, such as position from a specified velocity, forward Euler integration is used.</w:t>
      </w:r>
    </w:p>
    <w:p w:rsidR="00A036E1" w:rsidRPr="00A036E1" w:rsidRDefault="00A036E1" w:rsidP="00A036E1">
      <w:pPr>
        <w:pStyle w:val="ListParagraph"/>
        <w:rPr>
          <w:sz w:val="22"/>
          <w:szCs w:val="22"/>
          <w:lang w:val="en-US"/>
        </w:rPr>
      </w:pPr>
    </w:p>
    <w:p w:rsidR="00DC5ABD" w:rsidRPr="00EB2D84" w:rsidRDefault="000D1944">
      <w:pPr>
        <w:rPr>
          <w:lang w:val="en-US"/>
        </w:rPr>
      </w:pPr>
      <w:r>
        <w:rPr>
          <w:b/>
        </w:rPr>
        <w:t>Insights into student use/</w:t>
      </w:r>
      <w:r w:rsidR="00E859AF">
        <w:rPr>
          <w:b/>
        </w:rPr>
        <w:t>thinking:</w:t>
      </w:r>
      <w:r w:rsidR="00E859AF">
        <w:t xml:space="preserve"> </w:t>
      </w:r>
    </w:p>
    <w:p w:rsidR="00E56734" w:rsidRPr="00A036E1" w:rsidRDefault="009F01E2">
      <w:pPr>
        <w:pStyle w:val="Li"/>
        <w:numPr>
          <w:ilvl w:val="0"/>
          <w:numId w:val="3"/>
        </w:numPr>
        <w:spacing w:after="280" w:afterAutospacing="1"/>
        <w:rPr>
          <w:sz w:val="22"/>
          <w:szCs w:val="22"/>
        </w:rPr>
      </w:pPr>
      <w:r>
        <w:rPr>
          <w:lang w:val="en-US"/>
        </w:rPr>
        <w:t xml:space="preserve">The Tree and House are included to help you ask questions to which students can easily </w:t>
      </w:r>
      <w:r w:rsidRPr="00A036E1">
        <w:rPr>
          <w:sz w:val="22"/>
          <w:szCs w:val="22"/>
          <w:lang w:val="en-US"/>
        </w:rPr>
        <w:t xml:space="preserve">relate like “Predict what the </w:t>
      </w:r>
      <w:r w:rsidRPr="00A036E1">
        <w:rPr>
          <w:sz w:val="22"/>
          <w:szCs w:val="22"/>
        </w:rPr>
        <w:t>chart</w:t>
      </w:r>
      <w:r w:rsidRPr="00A036E1">
        <w:rPr>
          <w:sz w:val="22"/>
          <w:szCs w:val="22"/>
          <w:lang w:val="en-US"/>
        </w:rPr>
        <w:t xml:space="preserve"> would look like if t</w:t>
      </w:r>
      <w:r w:rsidRPr="00A036E1">
        <w:rPr>
          <w:sz w:val="22"/>
          <w:szCs w:val="22"/>
        </w:rPr>
        <w:t>he man starts at the tree and moves toward the house with constant velocity</w:t>
      </w:r>
      <w:r w:rsidRPr="00A036E1">
        <w:rPr>
          <w:sz w:val="22"/>
          <w:szCs w:val="22"/>
          <w:lang w:val="en-US"/>
        </w:rPr>
        <w:t>.”</w:t>
      </w:r>
      <w:r w:rsidR="00E859AF" w:rsidRPr="00A036E1">
        <w:rPr>
          <w:sz w:val="22"/>
          <w:szCs w:val="22"/>
        </w:rPr>
        <w:t>   </w:t>
      </w:r>
    </w:p>
    <w:p w:rsidR="00DC5ABD" w:rsidRPr="00A036E1" w:rsidRDefault="00E859AF" w:rsidP="00E56734">
      <w:pPr>
        <w:pStyle w:val="Li"/>
        <w:numPr>
          <w:ilvl w:val="0"/>
          <w:numId w:val="3"/>
        </w:numPr>
        <w:spacing w:after="280" w:afterAutospacing="1"/>
        <w:rPr>
          <w:sz w:val="22"/>
          <w:szCs w:val="22"/>
        </w:rPr>
      </w:pPr>
      <w:r w:rsidRPr="00A036E1">
        <w:rPr>
          <w:sz w:val="22"/>
          <w:szCs w:val="22"/>
        </w:rPr>
        <w:t> </w:t>
      </w:r>
      <w:r w:rsidR="000D1944" w:rsidRPr="00A036E1">
        <w:rPr>
          <w:sz w:val="22"/>
          <w:szCs w:val="22"/>
          <w:lang w:val="en-US"/>
        </w:rPr>
        <w:t xml:space="preserve">Some students may try to make changes while in the </w:t>
      </w:r>
      <w:r w:rsidR="000D1944" w:rsidRPr="00A036E1">
        <w:rPr>
          <w:b/>
          <w:sz w:val="22"/>
          <w:szCs w:val="22"/>
          <w:lang w:val="en-US"/>
        </w:rPr>
        <w:t>Playback</w:t>
      </w:r>
      <w:r w:rsidR="000D1944" w:rsidRPr="00A036E1">
        <w:rPr>
          <w:sz w:val="22"/>
          <w:szCs w:val="22"/>
          <w:lang w:val="en-US"/>
        </w:rPr>
        <w:t xml:space="preserve"> mode and then hit </w:t>
      </w:r>
      <w:r w:rsidR="000D1944" w:rsidRPr="00A036E1">
        <w:rPr>
          <w:b/>
          <w:sz w:val="22"/>
          <w:szCs w:val="22"/>
          <w:lang w:val="en-US"/>
        </w:rPr>
        <w:t>Play</w:t>
      </w:r>
      <w:r w:rsidR="000D1944" w:rsidRPr="00A036E1">
        <w:rPr>
          <w:sz w:val="22"/>
          <w:szCs w:val="22"/>
          <w:lang w:val="en-US"/>
        </w:rPr>
        <w:t xml:space="preserve">; the </w:t>
      </w:r>
      <w:proofErr w:type="spellStart"/>
      <w:r w:rsidR="000D1944" w:rsidRPr="00A036E1">
        <w:rPr>
          <w:sz w:val="22"/>
          <w:szCs w:val="22"/>
          <w:lang w:val="en-US"/>
        </w:rPr>
        <w:t>sim</w:t>
      </w:r>
      <w:proofErr w:type="spellEnd"/>
      <w:r w:rsidR="000D1944" w:rsidRPr="00A036E1">
        <w:rPr>
          <w:sz w:val="22"/>
          <w:szCs w:val="22"/>
          <w:lang w:val="en-US"/>
        </w:rPr>
        <w:t xml:space="preserve"> will not run until </w:t>
      </w:r>
      <w:r w:rsidR="000D1944" w:rsidRPr="00A036E1">
        <w:rPr>
          <w:b/>
          <w:sz w:val="22"/>
          <w:szCs w:val="22"/>
          <w:lang w:val="en-US"/>
        </w:rPr>
        <w:t xml:space="preserve">Record </w:t>
      </w:r>
      <w:r w:rsidR="000D1944" w:rsidRPr="00A036E1">
        <w:rPr>
          <w:sz w:val="22"/>
          <w:szCs w:val="22"/>
          <w:lang w:val="en-US"/>
        </w:rPr>
        <w:t xml:space="preserve">is selected. </w:t>
      </w:r>
    </w:p>
    <w:p w:rsidR="001663E7" w:rsidRDefault="001663E7" w:rsidP="001663E7">
      <w:r>
        <w:rPr>
          <w:b/>
        </w:rPr>
        <w:t>Suggestions for sim use:</w:t>
      </w:r>
      <w:r>
        <w:t xml:space="preserve"> </w:t>
      </w:r>
    </w:p>
    <w:p w:rsidR="00AD0662" w:rsidRPr="00A036E1" w:rsidRDefault="00AD0662" w:rsidP="00AD0662">
      <w:pPr>
        <w:numPr>
          <w:ilvl w:val="0"/>
          <w:numId w:val="4"/>
        </w:numPr>
        <w:shd w:val="clear" w:color="auto" w:fill="auto"/>
        <w:rPr>
          <w:color w:val="000000"/>
          <w:sz w:val="22"/>
          <w:szCs w:val="22"/>
          <w:shd w:val="clear" w:color="auto" w:fill="auto"/>
          <w:lang w:val="en-US" w:eastAsia="en-US"/>
        </w:rPr>
      </w:pPr>
      <w:r w:rsidRPr="00A036E1">
        <w:rPr>
          <w:color w:val="000000"/>
          <w:sz w:val="22"/>
          <w:szCs w:val="22"/>
          <w:shd w:val="clear" w:color="auto" w:fill="auto"/>
          <w:lang w:val="en-US" w:eastAsia="en-US"/>
        </w:rPr>
        <w:t xml:space="preserve">We designed the motion </w:t>
      </w:r>
      <w:proofErr w:type="spellStart"/>
      <w:proofErr w:type="gramStart"/>
      <w:r w:rsidRPr="00A036E1">
        <w:rPr>
          <w:color w:val="000000"/>
          <w:sz w:val="22"/>
          <w:szCs w:val="22"/>
          <w:shd w:val="clear" w:color="auto" w:fill="auto"/>
          <w:lang w:val="en-US" w:eastAsia="en-US"/>
        </w:rPr>
        <w:t>sims</w:t>
      </w:r>
      <w:proofErr w:type="spellEnd"/>
      <w:proofErr w:type="gramEnd"/>
      <w:r w:rsidRPr="00A036E1">
        <w:rPr>
          <w:color w:val="000000"/>
          <w:sz w:val="22"/>
          <w:szCs w:val="22"/>
          <w:shd w:val="clear" w:color="auto" w:fill="auto"/>
          <w:lang w:val="en-US" w:eastAsia="en-US"/>
        </w:rPr>
        <w:t xml:space="preserve"> to be used in the following order: Moving Man, Forces &amp; Motion, then The Ramp.</w:t>
      </w:r>
    </w:p>
    <w:p w:rsidR="00AD0662" w:rsidRPr="00A036E1" w:rsidRDefault="00AD0662" w:rsidP="00AD0662">
      <w:pPr>
        <w:numPr>
          <w:ilvl w:val="0"/>
          <w:numId w:val="4"/>
        </w:numPr>
        <w:shd w:val="clear" w:color="auto" w:fill="auto"/>
        <w:rPr>
          <w:color w:val="000000"/>
          <w:sz w:val="22"/>
          <w:szCs w:val="22"/>
          <w:shd w:val="clear" w:color="auto" w:fill="auto"/>
          <w:lang w:val="en-US" w:eastAsia="en-US"/>
        </w:rPr>
      </w:pPr>
      <w:r w:rsidRPr="00A036E1">
        <w:rPr>
          <w:color w:val="000000"/>
          <w:sz w:val="22"/>
          <w:szCs w:val="22"/>
          <w:shd w:val="clear" w:color="auto" w:fill="auto"/>
          <w:lang w:val="en-US" w:eastAsia="en-US"/>
        </w:rPr>
        <w:t xml:space="preserve">Two related </w:t>
      </w:r>
      <w:proofErr w:type="spellStart"/>
      <w:proofErr w:type="gramStart"/>
      <w:r w:rsidRPr="00A036E1">
        <w:rPr>
          <w:color w:val="000000"/>
          <w:sz w:val="22"/>
          <w:szCs w:val="22"/>
          <w:shd w:val="clear" w:color="auto" w:fill="auto"/>
          <w:lang w:val="en-US" w:eastAsia="en-US"/>
        </w:rPr>
        <w:t>sims</w:t>
      </w:r>
      <w:proofErr w:type="spellEnd"/>
      <w:proofErr w:type="gramEnd"/>
      <w:r w:rsidRPr="00A036E1">
        <w:rPr>
          <w:color w:val="000000"/>
          <w:sz w:val="22"/>
          <w:szCs w:val="22"/>
          <w:shd w:val="clear" w:color="auto" w:fill="auto"/>
          <w:lang w:val="en-US" w:eastAsia="en-US"/>
        </w:rPr>
        <w:t xml:space="preserve"> are Ladybug Revolution and Ladybug Motion 2D.</w:t>
      </w:r>
    </w:p>
    <w:p w:rsidR="001663E7" w:rsidRPr="00A036E1" w:rsidRDefault="001663E7" w:rsidP="001663E7">
      <w:pPr>
        <w:pStyle w:val="Li"/>
        <w:numPr>
          <w:ilvl w:val="0"/>
          <w:numId w:val="4"/>
        </w:numPr>
        <w:rPr>
          <w:sz w:val="22"/>
          <w:szCs w:val="22"/>
        </w:rPr>
      </w:pPr>
      <w:r w:rsidRPr="00A036E1">
        <w:rPr>
          <w:rFonts w:eastAsia="Arial"/>
          <w:sz w:val="22"/>
          <w:szCs w:val="22"/>
          <w:lang w:val="en-US"/>
        </w:rPr>
        <w:t xml:space="preserve">For tips on using PhET </w:t>
      </w:r>
      <w:proofErr w:type="spellStart"/>
      <w:r w:rsidRPr="00A036E1">
        <w:rPr>
          <w:rFonts w:eastAsia="Arial"/>
          <w:sz w:val="22"/>
          <w:szCs w:val="22"/>
          <w:lang w:val="en-US"/>
        </w:rPr>
        <w:t>sims</w:t>
      </w:r>
      <w:proofErr w:type="spellEnd"/>
      <w:r w:rsidRPr="00A036E1">
        <w:rPr>
          <w:rFonts w:eastAsia="Arial"/>
          <w:sz w:val="22"/>
          <w:szCs w:val="22"/>
          <w:lang w:val="en-US"/>
        </w:rPr>
        <w:t xml:space="preserve"> with your students see</w:t>
      </w:r>
      <w:r w:rsidRPr="00A036E1">
        <w:rPr>
          <w:rFonts w:eastAsia="Arial"/>
          <w:sz w:val="22"/>
          <w:szCs w:val="22"/>
        </w:rPr>
        <w:t>:</w:t>
      </w:r>
      <w:r w:rsidRPr="00A036E1">
        <w:rPr>
          <w:sz w:val="22"/>
          <w:szCs w:val="22"/>
        </w:rPr>
        <w:t xml:space="preserve"> </w:t>
      </w:r>
      <w:hyperlink r:id="rId11" w:history="1">
        <w:r w:rsidRPr="00A036E1">
          <w:rPr>
            <w:rStyle w:val="Hyperlink"/>
            <w:rFonts w:eastAsia="Arial"/>
            <w:b/>
            <w:sz w:val="22"/>
            <w:szCs w:val="22"/>
          </w:rPr>
          <w:t>Guidelines for Inquiry Contributions</w:t>
        </w:r>
      </w:hyperlink>
      <w:r w:rsidRPr="00A036E1">
        <w:rPr>
          <w:rFonts w:eastAsia="Arial"/>
          <w:b/>
          <w:sz w:val="22"/>
          <w:szCs w:val="22"/>
        </w:rPr>
        <w:t xml:space="preserve">  </w:t>
      </w:r>
      <w:r w:rsidRPr="00A036E1">
        <w:rPr>
          <w:rFonts w:eastAsia="Arial"/>
          <w:sz w:val="22"/>
          <w:szCs w:val="22"/>
          <w:lang w:val="en-US"/>
        </w:rPr>
        <w:t>and</w:t>
      </w:r>
      <w:r w:rsidRPr="00A036E1">
        <w:rPr>
          <w:sz w:val="22"/>
          <w:szCs w:val="22"/>
        </w:rPr>
        <w:t xml:space="preserve"> </w:t>
      </w:r>
      <w:hyperlink r:id="rId12" w:history="1">
        <w:r w:rsidRPr="00A036E1">
          <w:rPr>
            <w:rStyle w:val="Hyperlink"/>
            <w:b/>
            <w:sz w:val="22"/>
            <w:szCs w:val="22"/>
            <w:lang w:val="en-US"/>
          </w:rPr>
          <w:t>Using PhET Sims</w:t>
        </w:r>
      </w:hyperlink>
      <w:r w:rsidRPr="00A036E1">
        <w:rPr>
          <w:sz w:val="22"/>
          <w:szCs w:val="22"/>
        </w:rPr>
        <w:t xml:space="preserve"> </w:t>
      </w:r>
    </w:p>
    <w:p w:rsidR="001663E7" w:rsidRPr="00A036E1" w:rsidRDefault="001663E7" w:rsidP="001663E7">
      <w:pPr>
        <w:pStyle w:val="Li"/>
        <w:numPr>
          <w:ilvl w:val="0"/>
          <w:numId w:val="4"/>
        </w:numPr>
        <w:rPr>
          <w:sz w:val="22"/>
          <w:szCs w:val="22"/>
        </w:rPr>
      </w:pPr>
      <w:r w:rsidRPr="00A036E1">
        <w:rPr>
          <w:rFonts w:eastAsia="Arial"/>
          <w:sz w:val="22"/>
          <w:szCs w:val="22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A036E1">
        <w:rPr>
          <w:rFonts w:eastAsia="Arial"/>
          <w:color w:val="000000"/>
          <w:sz w:val="22"/>
          <w:szCs w:val="22"/>
        </w:rPr>
        <w:t xml:space="preserve">To read more, see </w:t>
      </w:r>
      <w:hyperlink r:id="rId13" w:history="1">
        <w:r w:rsidRPr="00A036E1">
          <w:rPr>
            <w:rFonts w:eastAsia="Arial"/>
            <w:b/>
            <w:color w:val="0000FF"/>
            <w:sz w:val="22"/>
            <w:szCs w:val="22"/>
            <w:u w:val="single"/>
          </w:rPr>
          <w:t>Teaching Physics using PhET Simulations</w:t>
        </w:r>
      </w:hyperlink>
      <w:r w:rsidRPr="00A036E1">
        <w:rPr>
          <w:sz w:val="22"/>
          <w:szCs w:val="22"/>
        </w:rPr>
        <w:t xml:space="preserve"> </w:t>
      </w:r>
    </w:p>
    <w:p w:rsidR="00DC5ABD" w:rsidRPr="00A036E1" w:rsidRDefault="001663E7" w:rsidP="00A036E1">
      <w:pPr>
        <w:pStyle w:val="Li"/>
        <w:numPr>
          <w:ilvl w:val="0"/>
          <w:numId w:val="4"/>
        </w:numPr>
        <w:spacing w:after="280" w:afterAutospacing="1"/>
        <w:rPr>
          <w:sz w:val="22"/>
          <w:szCs w:val="22"/>
        </w:rPr>
      </w:pPr>
      <w:r w:rsidRPr="00A036E1">
        <w:rPr>
          <w:rFonts w:eastAsia="Arial"/>
          <w:sz w:val="22"/>
          <w:szCs w:val="22"/>
        </w:rPr>
        <w:t xml:space="preserve">For activities and lesson plans written by the PhET team and other teachers, see: </w:t>
      </w:r>
      <w:hyperlink r:id="rId14" w:history="1">
        <w:r w:rsidRPr="00A036E1">
          <w:rPr>
            <w:rFonts w:eastAsia="Arial"/>
            <w:b/>
            <w:color w:val="0000FF"/>
            <w:sz w:val="22"/>
            <w:szCs w:val="22"/>
            <w:u w:val="single"/>
          </w:rPr>
          <w:t>Teacher Ideas &amp; Activities</w:t>
        </w:r>
      </w:hyperlink>
      <w:r w:rsidRPr="00A036E1">
        <w:rPr>
          <w:sz w:val="22"/>
          <w:szCs w:val="22"/>
        </w:rPr>
        <w:t xml:space="preserve"> </w:t>
      </w:r>
    </w:p>
    <w:sectPr w:rsidR="00DC5ABD" w:rsidRPr="00A036E1" w:rsidSect="005B72F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260" w:right="1440" w:bottom="1440" w:left="1080" w:header="720" w:footer="61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D84" w:rsidRDefault="00EB2D84" w:rsidP="00EB2D84">
      <w:r>
        <w:separator/>
      </w:r>
    </w:p>
  </w:endnote>
  <w:endnote w:type="continuationSeparator" w:id="0">
    <w:p w:rsidR="00EB2D84" w:rsidRDefault="00EB2D84" w:rsidP="00EB2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DD" w:rsidRDefault="005F07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34" w:rsidRDefault="00E56734" w:rsidP="00E56734">
    <w:pPr>
      <w:rPr>
        <w:b/>
        <w:lang w:val="en-US"/>
      </w:rPr>
    </w:pPr>
    <w:r>
      <w:rPr>
        <w:b/>
      </w:rPr>
      <w:t xml:space="preserve">Written by </w:t>
    </w:r>
    <w:r>
      <w:rPr>
        <w:b/>
        <w:lang w:val="en-US"/>
      </w:rPr>
      <w:t>Trish Loeblein</w:t>
    </w:r>
    <w:r>
      <w:rPr>
        <w:b/>
      </w:rPr>
      <w:t>,</w:t>
    </w:r>
    <w:r>
      <w:rPr>
        <w:b/>
        <w:lang w:val="en-US"/>
      </w:rPr>
      <w:t xml:space="preserve"> Noah </w:t>
    </w:r>
    <w:proofErr w:type="spellStart"/>
    <w:r w:rsidRPr="008A5217">
      <w:rPr>
        <w:b/>
        <w:lang w:val="en-US"/>
      </w:rPr>
      <w:t>Podolefsky</w:t>
    </w:r>
    <w:proofErr w:type="spellEnd"/>
    <w:r>
      <w:rPr>
        <w:b/>
        <w:lang w:val="en-US"/>
      </w:rPr>
      <w:t>, Kathy Perkins, Sam Reid</w:t>
    </w:r>
  </w:p>
  <w:p w:rsidR="00E56734" w:rsidRPr="00E56734" w:rsidRDefault="00E56734" w:rsidP="00E56734">
    <w:pPr>
      <w:rPr>
        <w:lang w:val="en-US"/>
      </w:rPr>
    </w:pPr>
    <w:r>
      <w:rPr>
        <w:b/>
      </w:rPr>
      <w:t xml:space="preserve"> last updated </w:t>
    </w:r>
    <w:r w:rsidR="005F07DD">
      <w:rPr>
        <w:b/>
        <w:lang w:val="en-US"/>
      </w:rPr>
      <w:t>July 17</w:t>
    </w:r>
    <w:r>
      <w:rPr>
        <w:b/>
        <w:lang w:val="en-US"/>
      </w:rPr>
      <w:t>, 2010</w:t>
    </w:r>
    <w:r>
      <w:rPr>
        <w:b/>
      </w:rPr>
      <w:t> </w:t>
    </w:r>
    <w:r>
      <w:t xml:space="preserve"> </w:t>
    </w:r>
    <w:r>
      <w:rPr>
        <w:lang w:val="en-US"/>
      </w:rPr>
      <w:t xml:space="preserve">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DD" w:rsidRDefault="005F07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D84" w:rsidRDefault="00EB2D84" w:rsidP="00EB2D84">
      <w:r>
        <w:separator/>
      </w:r>
    </w:p>
  </w:footnote>
  <w:footnote w:type="continuationSeparator" w:id="0">
    <w:p w:rsidR="00EB2D84" w:rsidRDefault="00EB2D84" w:rsidP="00EB2D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DD" w:rsidRDefault="005F07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D84" w:rsidRPr="00F901E8" w:rsidRDefault="00EB2D84" w:rsidP="00EB2D84">
    <w:pPr>
      <w:rPr>
        <w:lang w:val="en-US"/>
      </w:rPr>
    </w:pPr>
    <w:r>
      <w:rPr>
        <w:b/>
      </w:rPr>
      <w:t>PhET Tips for Teachers                </w:t>
    </w:r>
    <w:r>
      <w:rPr>
        <w:b/>
        <w:lang w:val="en-US"/>
      </w:rPr>
      <w:t>Moving Man</w:t>
    </w:r>
    <w:r w:rsidR="00E56734">
      <w:rPr>
        <w:b/>
        <w:lang w:val="en-US"/>
      </w:rPr>
      <w:tab/>
    </w:r>
    <w:r w:rsidR="00E56734">
      <w:rPr>
        <w:b/>
        <w:lang w:val="en-US"/>
      </w:rPr>
      <w:tab/>
    </w:r>
    <w:r w:rsidR="00E56734">
      <w:rPr>
        <w:b/>
        <w:lang w:val="en-US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DD" w:rsidRDefault="005F07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5C300D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D4265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C6D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24B5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B2ED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8AA8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0CF6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78DB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5EDB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B1FCC7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7EED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1C4B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2C6F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CECC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9A3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8806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877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C2A7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C4B257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38A3C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DE12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6032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14BF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4425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7A42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58B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B278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7FA3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49AA3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81E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488C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3C9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7A5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16C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8433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6CAC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4AC66F3"/>
    <w:multiLevelType w:val="multilevel"/>
    <w:tmpl w:val="A112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B722DC"/>
    <w:multiLevelType w:val="multilevel"/>
    <w:tmpl w:val="F106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3D349E"/>
    <w:multiLevelType w:val="hybridMultilevel"/>
    <w:tmpl w:val="849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00EFC"/>
    <w:multiLevelType w:val="hybridMultilevel"/>
    <w:tmpl w:val="F8CC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34298"/>
    <w:multiLevelType w:val="multilevel"/>
    <w:tmpl w:val="E4D68B9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9">
    <w:nsid w:val="6F05742D"/>
    <w:multiLevelType w:val="hybridMultilevel"/>
    <w:tmpl w:val="84E6F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E859AF"/>
    <w:rsid w:val="000418EB"/>
    <w:rsid w:val="000D1944"/>
    <w:rsid w:val="00130E64"/>
    <w:rsid w:val="001663E7"/>
    <w:rsid w:val="001D54F4"/>
    <w:rsid w:val="0022683B"/>
    <w:rsid w:val="00312C7F"/>
    <w:rsid w:val="005B72F5"/>
    <w:rsid w:val="005F07DD"/>
    <w:rsid w:val="006B1B9B"/>
    <w:rsid w:val="006F4D61"/>
    <w:rsid w:val="007A1EEA"/>
    <w:rsid w:val="008711DA"/>
    <w:rsid w:val="008A5217"/>
    <w:rsid w:val="0096310D"/>
    <w:rsid w:val="009F01E2"/>
    <w:rsid w:val="00A036E1"/>
    <w:rsid w:val="00AD0662"/>
    <w:rsid w:val="00BD54B6"/>
    <w:rsid w:val="00C16526"/>
    <w:rsid w:val="00DC16A4"/>
    <w:rsid w:val="00DC5ABD"/>
    <w:rsid w:val="00E56734"/>
    <w:rsid w:val="00E859AF"/>
    <w:rsid w:val="00EB124D"/>
    <w:rsid w:val="00EB2D84"/>
    <w:rsid w:val="00F901E8"/>
    <w:rsid w:val="00FE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DC5ABD"/>
  </w:style>
  <w:style w:type="paragraph" w:customStyle="1" w:styleId="Tr">
    <w:name w:val="Tr"/>
    <w:basedOn w:val="Normal"/>
    <w:rsid w:val="00DC5ABD"/>
  </w:style>
  <w:style w:type="paragraph" w:customStyle="1" w:styleId="Img">
    <w:name w:val="Img"/>
    <w:basedOn w:val="Normal"/>
    <w:rsid w:val="00DC5ABD"/>
  </w:style>
  <w:style w:type="paragraph" w:customStyle="1" w:styleId="Div">
    <w:name w:val="Div"/>
    <w:basedOn w:val="Normal"/>
    <w:rsid w:val="00DC5ABD"/>
  </w:style>
  <w:style w:type="paragraph" w:customStyle="1" w:styleId="webkit-indent-blockquote">
    <w:name w:val="webkit-indent-blockquote"/>
    <w:basedOn w:val="Normal"/>
    <w:rsid w:val="00DC5ABD"/>
  </w:style>
  <w:style w:type="paragraph" w:customStyle="1" w:styleId="writely-toc-disc">
    <w:name w:val="writely-toc-disc"/>
    <w:basedOn w:val="Normal"/>
    <w:rsid w:val="00DC5ABD"/>
  </w:style>
  <w:style w:type="paragraph" w:customStyle="1" w:styleId="Ol">
    <w:name w:val="Ol"/>
    <w:basedOn w:val="Normal"/>
    <w:rsid w:val="00DC5ABD"/>
  </w:style>
  <w:style w:type="paragraph" w:customStyle="1" w:styleId="writely-toc-decimal">
    <w:name w:val="writely-toc-decimal"/>
    <w:basedOn w:val="Normal"/>
    <w:rsid w:val="00DC5ABD"/>
  </w:style>
  <w:style w:type="paragraph" w:customStyle="1" w:styleId="Option">
    <w:name w:val="Option"/>
    <w:basedOn w:val="Normal"/>
    <w:rsid w:val="00DC5ABD"/>
  </w:style>
  <w:style w:type="paragraph" w:customStyle="1" w:styleId="Ul">
    <w:name w:val="Ul"/>
    <w:basedOn w:val="Normal"/>
    <w:rsid w:val="00DC5ABD"/>
  </w:style>
  <w:style w:type="paragraph" w:customStyle="1" w:styleId="Select">
    <w:name w:val="Select"/>
    <w:basedOn w:val="Normal"/>
    <w:rsid w:val="00DC5ABD"/>
  </w:style>
  <w:style w:type="paragraph" w:customStyle="1" w:styleId="writely-toc-lower-alpha">
    <w:name w:val="writely-toc-lower-alpha"/>
    <w:basedOn w:val="Normal"/>
    <w:rsid w:val="00DC5ABD"/>
  </w:style>
  <w:style w:type="paragraph" w:customStyle="1" w:styleId="Blockquote">
    <w:name w:val="Blockquote"/>
    <w:basedOn w:val="Normal"/>
    <w:rsid w:val="00DC5ABD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DC5ABD"/>
  </w:style>
  <w:style w:type="paragraph" w:customStyle="1" w:styleId="Table">
    <w:name w:val="Table"/>
    <w:basedOn w:val="Normal"/>
    <w:rsid w:val="00DC5ABD"/>
  </w:style>
  <w:style w:type="paragraph" w:customStyle="1" w:styleId="Li">
    <w:name w:val="Li"/>
    <w:basedOn w:val="Normal"/>
    <w:rsid w:val="00DC5ABD"/>
  </w:style>
  <w:style w:type="paragraph" w:customStyle="1" w:styleId="pb">
    <w:name w:val="pb"/>
    <w:basedOn w:val="Normal"/>
    <w:rsid w:val="00DC5ABD"/>
  </w:style>
  <w:style w:type="paragraph" w:customStyle="1" w:styleId="Address">
    <w:name w:val="Address"/>
    <w:basedOn w:val="Normal"/>
    <w:rsid w:val="00DC5ABD"/>
  </w:style>
  <w:style w:type="paragraph" w:customStyle="1" w:styleId="Pre">
    <w:name w:val="Pre"/>
    <w:basedOn w:val="Normal"/>
    <w:rsid w:val="00DC5ABD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DC5ABD"/>
  </w:style>
  <w:style w:type="paragraph" w:customStyle="1" w:styleId="writely-toc-upper-roman">
    <w:name w:val="writely-toc-upper-roman"/>
    <w:basedOn w:val="Normal"/>
    <w:rsid w:val="00DC5ABD"/>
  </w:style>
  <w:style w:type="paragraph" w:customStyle="1" w:styleId="writely-toc-none">
    <w:name w:val="writely-toc-none"/>
    <w:basedOn w:val="Normal"/>
    <w:rsid w:val="00DC5ABD"/>
  </w:style>
  <w:style w:type="paragraph" w:styleId="Header">
    <w:name w:val="header"/>
    <w:basedOn w:val="Normal"/>
    <w:link w:val="HeaderChar"/>
    <w:uiPriority w:val="99"/>
    <w:semiHidden/>
    <w:unhideWhenUsed/>
    <w:rsid w:val="00EB2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D84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EB2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D84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1663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310D"/>
    <w:pPr>
      <w:shd w:val="clear" w:color="auto" w:fill="auto"/>
    </w:pPr>
    <w:rPr>
      <w:shd w:val="clear" w:color="auto" w:fil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0D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99"/>
    <w:qFormat/>
    <w:rsid w:val="00E567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280891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3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5953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het.colorado.edu/phet-dist/publications/Teaching_physics_using_PhET_TPT.pdf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phet.colorado.edu/teacher_ideas/classroom-use.ph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t.colorado.edu/teacher_ideas/contribution-guidelines.ph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het.colorado.edu/teacher_ideas/index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502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 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subject/>
  <dc:creator>trish</dc:creator>
  <cp:keywords/>
  <cp:lastModifiedBy>trish</cp:lastModifiedBy>
  <cp:revision>18</cp:revision>
  <cp:lastPrinted>2009-12-10T18:31:00Z</cp:lastPrinted>
  <dcterms:created xsi:type="dcterms:W3CDTF">2010-02-04T17:18:00Z</dcterms:created>
  <dcterms:modified xsi:type="dcterms:W3CDTF">2010-07-17T22:12:00Z</dcterms:modified>
</cp:coreProperties>
</file>