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72" w:rsidRDefault="00687F47">
      <w:r>
        <w:rPr>
          <w:b/>
          <w:lang w:val="en-US"/>
        </w:rPr>
        <w:t>Tips for</w:t>
      </w:r>
      <w:r w:rsidR="00E859AF">
        <w:rPr>
          <w:b/>
        </w:rPr>
        <w:t xml:space="preserve"> controls:</w:t>
      </w:r>
    </w:p>
    <w:p w:rsidR="00AA74FF" w:rsidRPr="00AA74FF" w:rsidRDefault="003B5BFF">
      <w:pPr>
        <w:pStyle w:val="Li"/>
        <w:numPr>
          <w:ilvl w:val="0"/>
          <w:numId w:val="1"/>
        </w:numPr>
        <w:spacing w:after="280" w:afterAutospacing="1"/>
      </w:pPr>
      <w:r w:rsidRPr="003B5BFF">
        <w:rPr>
          <w:color w:val="FF0000"/>
          <w:lang w:val="en-US"/>
        </w:rPr>
        <w:t xml:space="preserve">Clear </w:t>
      </w:r>
      <w:proofErr w:type="gramStart"/>
      <w:r w:rsidRPr="003B5BFF">
        <w:rPr>
          <w:color w:val="FF0000"/>
          <w:lang w:val="en-US"/>
        </w:rPr>
        <w:t>All</w:t>
      </w:r>
      <w:proofErr w:type="gramEnd"/>
      <w:r w:rsidRPr="003B5BFF">
        <w:rPr>
          <w:color w:val="FF0000"/>
          <w:lang w:val="en-US"/>
        </w:rPr>
        <w:t xml:space="preserve"> </w:t>
      </w:r>
      <w:r>
        <w:rPr>
          <w:lang w:val="en-US"/>
        </w:rPr>
        <w:t>puts the vectors back in the bucket. If you want to “Reset All”, refresh your browser</w:t>
      </w:r>
      <w:r w:rsidR="00AA74FF">
        <w:rPr>
          <w:lang w:val="en-US"/>
        </w:rPr>
        <w:t>.</w:t>
      </w:r>
    </w:p>
    <w:p w:rsidR="00AA74FF" w:rsidRPr="00AA74FF" w:rsidRDefault="00F24333">
      <w:pPr>
        <w:pStyle w:val="Li"/>
        <w:numPr>
          <w:ilvl w:val="0"/>
          <w:numId w:val="1"/>
        </w:numPr>
        <w:spacing w:after="280" w:afterAutospacing="1"/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3663315</wp:posOffset>
            </wp:positionH>
            <wp:positionV relativeFrom="paragraph">
              <wp:posOffset>73025</wp:posOffset>
            </wp:positionV>
            <wp:extent cx="2705100" cy="440690"/>
            <wp:effectExtent l="0" t="0" r="0" b="0"/>
            <wp:wrapTight wrapText="bothSides">
              <wp:wrapPolygon edited="0">
                <wp:start x="0" y="0"/>
                <wp:lineTo x="0" y="20542"/>
                <wp:lineTo x="21448" y="20542"/>
                <wp:lineTo x="2144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74FF">
        <w:rPr>
          <w:lang w:val="en-US"/>
        </w:rPr>
        <w:t xml:space="preserve">The values in the top are for the vector that was last selected. Click on any vector to get its values. </w:t>
      </w:r>
      <w:r w:rsidR="008F607A">
        <w:rPr>
          <w:lang w:val="en-US"/>
        </w:rPr>
        <w:t xml:space="preserve">You may not enter values into the </w:t>
      </w:r>
      <w:r>
        <w:rPr>
          <w:lang w:val="en-US"/>
        </w:rPr>
        <w:t>boxes;</w:t>
      </w:r>
      <w:r w:rsidR="008F607A">
        <w:rPr>
          <w:lang w:val="en-US"/>
        </w:rPr>
        <w:t xml:space="preserve"> the vectors must be changed by </w:t>
      </w:r>
      <w:r>
        <w:rPr>
          <w:lang w:val="en-US"/>
        </w:rPr>
        <w:t xml:space="preserve">dragging. </w:t>
      </w:r>
    </w:p>
    <w:p w:rsidR="00AA74FF" w:rsidRPr="00AA74FF" w:rsidRDefault="003B5BFF">
      <w:pPr>
        <w:pStyle w:val="Li"/>
        <w:numPr>
          <w:ilvl w:val="0"/>
          <w:numId w:val="1"/>
        </w:numPr>
        <w:spacing w:after="280" w:afterAutospacing="1"/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5362575</wp:posOffset>
            </wp:positionH>
            <wp:positionV relativeFrom="paragraph">
              <wp:posOffset>483235</wp:posOffset>
            </wp:positionV>
            <wp:extent cx="69532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304" y="21200"/>
                <wp:lineTo x="2130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74FF">
        <w:rPr>
          <w:lang w:val="en-US"/>
        </w:rPr>
        <w:t xml:space="preserve">The Sum vector is Green. </w:t>
      </w:r>
      <w:r w:rsidR="00AA74FF">
        <w:rPr>
          <w:noProof/>
          <w:lang w:val="en-US" w:eastAsia="en-US"/>
        </w:rPr>
        <w:drawing>
          <wp:inline distT="0" distB="0" distL="0" distR="0">
            <wp:extent cx="657225" cy="483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FF" w:rsidRPr="00F24333" w:rsidRDefault="003B5BFF">
      <w:pPr>
        <w:pStyle w:val="Li"/>
        <w:numPr>
          <w:ilvl w:val="0"/>
          <w:numId w:val="1"/>
        </w:numPr>
        <w:spacing w:after="280" w:afterAutospacing="1"/>
      </w:pPr>
      <w:r>
        <w:rPr>
          <w:lang w:val="en-US"/>
        </w:rPr>
        <w:t xml:space="preserve">There are </w:t>
      </w:r>
      <w:r w:rsidR="00037A0A">
        <w:rPr>
          <w:lang w:val="en-US"/>
        </w:rPr>
        <w:t xml:space="preserve">several </w:t>
      </w:r>
      <w:r>
        <w:rPr>
          <w:lang w:val="en-US"/>
        </w:rPr>
        <w:t xml:space="preserve">ways for students to make their own sense of vectors. They may use just the vectors, one of the Component Displays, or the Grid.  </w:t>
      </w:r>
    </w:p>
    <w:p w:rsidR="00F24333" w:rsidRPr="003B5BFF" w:rsidRDefault="00F24333">
      <w:pPr>
        <w:pStyle w:val="Li"/>
        <w:numPr>
          <w:ilvl w:val="0"/>
          <w:numId w:val="1"/>
        </w:numPr>
        <w:spacing w:after="280" w:afterAutospacing="1"/>
      </w:pPr>
      <w:r>
        <w:rPr>
          <w:noProof/>
          <w:lang w:val="en-US" w:eastAsia="en-US"/>
        </w:rPr>
        <w:t>The vectors are represented in both magnitude/degrees and R</w:t>
      </w:r>
      <w:r w:rsidRPr="00F24333">
        <w:rPr>
          <w:noProof/>
          <w:vertAlign w:val="subscript"/>
          <w:lang w:val="en-US" w:eastAsia="en-US"/>
        </w:rPr>
        <w:t>x</w:t>
      </w:r>
      <w:r>
        <w:rPr>
          <w:noProof/>
          <w:lang w:val="en-US" w:eastAsia="en-US"/>
        </w:rPr>
        <w:t>,R</w:t>
      </w:r>
      <w:r>
        <w:rPr>
          <w:noProof/>
          <w:vertAlign w:val="subscript"/>
          <w:lang w:val="en-US" w:eastAsia="en-US"/>
        </w:rPr>
        <w:t>y</w:t>
      </w:r>
      <w:r>
        <w:rPr>
          <w:noProof/>
          <w:lang w:val="en-US" w:eastAsia="en-US"/>
        </w:rPr>
        <w:t xml:space="preserve"> components. </w:t>
      </w:r>
    </w:p>
    <w:p w:rsidR="003B1872" w:rsidRDefault="00E859AF">
      <w:pPr>
        <w:rPr>
          <w:lang w:val="en-US"/>
        </w:rPr>
      </w:pPr>
      <w:r>
        <w:t xml:space="preserve">If you are doing a lecture demonstration, set your screen resolution to 1024x768 so the simulation will fill the screen and be seen easily. </w:t>
      </w:r>
    </w:p>
    <w:p w:rsidR="006553AB" w:rsidRPr="006553AB" w:rsidRDefault="006553AB">
      <w:pPr>
        <w:rPr>
          <w:sz w:val="16"/>
          <w:szCs w:val="16"/>
          <w:lang w:val="en-US"/>
        </w:rPr>
      </w:pPr>
    </w:p>
    <w:p w:rsidR="006553AB" w:rsidRPr="006553AB" w:rsidDel="007F44C3" w:rsidRDefault="006553AB" w:rsidP="006553AB">
      <w:pPr>
        <w:pStyle w:val="Li"/>
        <w:numPr>
          <w:ilvl w:val="0"/>
          <w:numId w:val="1"/>
        </w:numPr>
        <w:spacing w:after="280" w:afterAutospacing="1"/>
        <w:rPr>
          <w:del w:id="0" w:author="Dubson" w:date="2011-09-06T14:27:00Z"/>
          <w:lang w:val="en-US"/>
        </w:rPr>
      </w:pPr>
    </w:p>
    <w:p w:rsidR="003B1872" w:rsidRDefault="00AA74FF">
      <w:r>
        <w:rPr>
          <w:b/>
        </w:rPr>
        <w:t xml:space="preserve">Important modeling </w:t>
      </w:r>
      <w:r w:rsidR="00E859AF">
        <w:rPr>
          <w:b/>
        </w:rPr>
        <w:t>simplifications:</w:t>
      </w:r>
    </w:p>
    <w:p w:rsidR="00D04012" w:rsidRPr="00AA74FF" w:rsidRDefault="00877C2B" w:rsidP="00877C2B">
      <w:pPr>
        <w:pStyle w:val="Li"/>
        <w:numPr>
          <w:ilvl w:val="0"/>
          <w:numId w:val="1"/>
        </w:numPr>
        <w:spacing w:after="280" w:afterAutospacing="1"/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sim</w:t>
      </w:r>
      <w:proofErr w:type="spellEnd"/>
      <w:r>
        <w:rPr>
          <w:lang w:val="en-US"/>
        </w:rPr>
        <w:t xml:space="preserve"> only allows whole numbers values of the x- and y-components. Consequently, you cannot exactly set the values of magnitude and direction. For</w:t>
      </w:r>
      <w:r w:rsidR="00F24333" w:rsidRPr="00877C2B">
        <w:rPr>
          <w:lang w:val="en-US"/>
        </w:rPr>
        <w:t xml:space="preserve"> example, if </w:t>
      </w:r>
      <w:r>
        <w:rPr>
          <w:lang w:val="en-US"/>
        </w:rPr>
        <w:t>students</w:t>
      </w:r>
      <w:r w:rsidRPr="00877C2B">
        <w:rPr>
          <w:lang w:val="en-US"/>
        </w:rPr>
        <w:t xml:space="preserve"> </w:t>
      </w:r>
      <w:r w:rsidR="00F24333" w:rsidRPr="00877C2B">
        <w:rPr>
          <w:lang w:val="en-US"/>
        </w:rPr>
        <w:t xml:space="preserve">are asked to represent a vector that is 15 units long at 45 degrees, they will have to choose values that are near like 14.9 </w:t>
      </w:r>
      <w:proofErr w:type="gramStart"/>
      <w:r w:rsidR="00F24333" w:rsidRPr="00877C2B">
        <w:rPr>
          <w:lang w:val="en-US"/>
        </w:rPr>
        <w:t>unit</w:t>
      </w:r>
      <w:proofErr w:type="gramEnd"/>
      <w:r w:rsidR="00F24333" w:rsidRPr="00877C2B">
        <w:rPr>
          <w:lang w:val="en-US"/>
        </w:rPr>
        <w:t xml:space="preserve"> at 47.7 degrees.  </w:t>
      </w:r>
    </w:p>
    <w:p w:rsidR="003B1872" w:rsidRPr="006553AB" w:rsidRDefault="00AA74FF" w:rsidP="006553AB">
      <w:pPr>
        <w:pStyle w:val="Li"/>
        <w:numPr>
          <w:ilvl w:val="0"/>
          <w:numId w:val="1"/>
        </w:numPr>
      </w:pPr>
      <w:r>
        <w:rPr>
          <w:lang w:val="en-US"/>
        </w:rPr>
        <w:t xml:space="preserve">The </w:t>
      </w:r>
      <w:r w:rsidR="00037A0A">
        <w:rPr>
          <w:lang w:val="en-US"/>
        </w:rPr>
        <w:t xml:space="preserve">vectors </w:t>
      </w:r>
      <w:r>
        <w:rPr>
          <w:lang w:val="en-US"/>
        </w:rPr>
        <w:t>can be easily translated</w:t>
      </w:r>
      <w:ins w:id="1" w:author="Dubson" w:date="2011-09-06T14:17:00Z">
        <w:r w:rsidR="00877C2B">
          <w:rPr>
            <w:lang w:val="en-US"/>
          </w:rPr>
          <w:t>,</w:t>
        </w:r>
      </w:ins>
      <w:r>
        <w:rPr>
          <w:lang w:val="en-US"/>
        </w:rPr>
        <w:t xml:space="preserve"> which is an important learning goal for this </w:t>
      </w:r>
      <w:proofErr w:type="spellStart"/>
      <w:r>
        <w:rPr>
          <w:lang w:val="en-US"/>
        </w:rPr>
        <w:t>sim</w:t>
      </w:r>
      <w:proofErr w:type="spellEnd"/>
      <w:r>
        <w:rPr>
          <w:lang w:val="en-US"/>
        </w:rPr>
        <w:t xml:space="preserve">. </w:t>
      </w:r>
    </w:p>
    <w:p w:rsidR="006553AB" w:rsidRPr="006553AB" w:rsidRDefault="006553AB" w:rsidP="006553AB">
      <w:pPr>
        <w:pStyle w:val="Li"/>
        <w:ind w:left="720"/>
        <w:rPr>
          <w:sz w:val="16"/>
          <w:szCs w:val="16"/>
        </w:rPr>
      </w:pPr>
    </w:p>
    <w:p w:rsidR="003B1872" w:rsidRDefault="006553AB">
      <w:r>
        <w:rPr>
          <w:noProof/>
          <w:shd w:val="clear" w:color="auto" w:fill="auto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7" type="#_x0000_t32" style="position:absolute;margin-left:351.75pt;margin-top:10.85pt;width:64.5pt;height:0;z-index:251659264;visibility:visible;mso-wrap-distance-top:-3e-5mm;mso-wrap-distance-bottom:-3e-5mm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" strokecolor="#4579b8 [3044]" strokeweight="3pt">
            <v:stroke endarrow="open"/>
            <o:lock v:ext="edit" shapetype="f"/>
          </v:shape>
        </w:pict>
      </w:r>
      <w:r w:rsidR="00AA74FF"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13970</wp:posOffset>
            </wp:positionV>
            <wp:extent cx="1066800" cy="476250"/>
            <wp:effectExtent l="0" t="0" r="0" b="0"/>
            <wp:wrapTight wrapText="bothSides">
              <wp:wrapPolygon edited="0">
                <wp:start x="0" y="0"/>
                <wp:lineTo x="0" y="20736"/>
                <wp:lineTo x="21214" y="20736"/>
                <wp:lineTo x="212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11" b="30401"/>
                    <a:stretch/>
                  </pic:blipFill>
                  <pic:spPr bwMode="auto">
                    <a:xfrm>
                      <a:off x="0" y="0"/>
                      <a:ext cx="106680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859AF">
        <w:rPr>
          <w:b/>
        </w:rPr>
        <w:t>Insights into student use / thinking:</w:t>
      </w:r>
    </w:p>
    <w:p w:rsidR="003B1872" w:rsidRDefault="00AA74FF" w:rsidP="00AA74FF">
      <w:pPr>
        <w:pStyle w:val="Li"/>
        <w:numPr>
          <w:ilvl w:val="0"/>
          <w:numId w:val="3"/>
        </w:numPr>
        <w:spacing w:after="280" w:afterAutospacing="1"/>
      </w:pPr>
      <w:r>
        <w:rPr>
          <w:lang w:val="en-US"/>
        </w:rPr>
        <w:t xml:space="preserve">Students may have a vector out of the bucket, but only partially in the play area. This may cause confusion about the </w:t>
      </w:r>
      <w:r w:rsidRPr="00AA74FF">
        <w:rPr>
          <w:b/>
          <w:lang w:val="en-US"/>
        </w:rPr>
        <w:t>Sum</w:t>
      </w:r>
      <w:r>
        <w:rPr>
          <w:lang w:val="en-US"/>
        </w:rPr>
        <w:t xml:space="preserve"> vector.</w:t>
      </w:r>
    </w:p>
    <w:p w:rsidR="003B1872" w:rsidRPr="002D2E3F" w:rsidRDefault="002D2E3F" w:rsidP="008F607A">
      <w:pPr>
        <w:pStyle w:val="Li"/>
        <w:numPr>
          <w:ilvl w:val="0"/>
          <w:numId w:val="3"/>
        </w:numPr>
        <w:spacing w:after="280" w:afterAutospacing="1"/>
        <w:rPr>
          <w:lang w:val="en-US"/>
        </w:rPr>
      </w:pPr>
      <w:r>
        <w:rPr>
          <w:noProof/>
          <w:shd w:val="clear" w:color="auto" w:fill="auto"/>
          <w:lang w:val="en-US"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5105400</wp:posOffset>
            </wp:positionH>
            <wp:positionV relativeFrom="paragraph">
              <wp:posOffset>414020</wp:posOffset>
            </wp:positionV>
            <wp:extent cx="1143000" cy="447675"/>
            <wp:effectExtent l="19050" t="0" r="0" b="0"/>
            <wp:wrapTight wrapText="bothSides">
              <wp:wrapPolygon edited="0">
                <wp:start x="-360" y="0"/>
                <wp:lineTo x="-360" y="21140"/>
                <wp:lineTo x="21600" y="21140"/>
                <wp:lineTo x="21600" y="0"/>
                <wp:lineTo x="-360" y="0"/>
              </wp:wrapPolygon>
            </wp:wrapTight>
            <wp:docPr id="9" name="Picture 7" descr="vectorSni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ctorSnip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5BFF">
        <w:rPr>
          <w:lang w:val="en-US"/>
        </w:rPr>
        <w:t xml:space="preserve">If students are given opportunity to explore the </w:t>
      </w:r>
      <w:proofErr w:type="spellStart"/>
      <w:r w:rsidR="003B5BFF">
        <w:rPr>
          <w:lang w:val="en-US"/>
        </w:rPr>
        <w:t>sim</w:t>
      </w:r>
      <w:proofErr w:type="spellEnd"/>
      <w:r w:rsidR="003B5BFF">
        <w:rPr>
          <w:lang w:val="en-US"/>
        </w:rPr>
        <w:t xml:space="preserve"> without explicit directions, they will discover which vector representation makes the most sense for them. They may use different representations for different problems.</w:t>
      </w:r>
      <w:del w:id="2" w:author="Dubson" w:date="2011-09-06T14:34:00Z">
        <w:r w:rsidR="003B5BFF" w:rsidDel="002D2E3F">
          <w:rPr>
            <w:lang w:val="en-US"/>
          </w:rPr>
          <w:delText xml:space="preserve"> </w:delText>
        </w:r>
      </w:del>
    </w:p>
    <w:p w:rsidR="007F44C3" w:rsidRPr="006553AB" w:rsidRDefault="002D2E3F" w:rsidP="006553AB">
      <w:pPr>
        <w:pStyle w:val="Li"/>
        <w:numPr>
          <w:ilvl w:val="0"/>
          <w:numId w:val="3"/>
        </w:numPr>
      </w:pPr>
      <w:r>
        <w:rPr>
          <w:noProof/>
          <w:shd w:val="clear" w:color="auto" w:fill="auto"/>
          <w:lang w:val="en-US" w:eastAsia="en-US"/>
        </w:rPr>
        <w:drawing>
          <wp:anchor distT="0" distB="0" distL="114300" distR="114300" simplePos="0" relativeHeight="251662336" behindDoc="1" locked="0" layoutInCell="1" allowOverlap="1" wp14:anchorId="19D4BC8B" wp14:editId="1151D433">
            <wp:simplePos x="0" y="0"/>
            <wp:positionH relativeFrom="column">
              <wp:posOffset>4800600</wp:posOffset>
            </wp:positionH>
            <wp:positionV relativeFrom="paragraph">
              <wp:posOffset>172720</wp:posOffset>
            </wp:positionV>
            <wp:extent cx="933450" cy="647700"/>
            <wp:effectExtent l="19050" t="0" r="0" b="0"/>
            <wp:wrapTight wrapText="bothSides">
              <wp:wrapPolygon edited="0">
                <wp:start x="-441" y="0"/>
                <wp:lineTo x="-441" y="20965"/>
                <wp:lineTo x="21600" y="20965"/>
                <wp:lineTo x="21600" y="0"/>
                <wp:lineTo x="-441" y="0"/>
              </wp:wrapPolygon>
            </wp:wrapTight>
            <wp:docPr id="7" name="Picture 1" descr="vectorSn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ctorSnip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4C3">
        <w:rPr>
          <w:lang w:val="en-US"/>
        </w:rPr>
        <w:t xml:space="preserve">Students sometimes confuse the sign (+ </w:t>
      </w:r>
      <w:proofErr w:type="gramStart"/>
      <w:r w:rsidR="007F44C3">
        <w:rPr>
          <w:lang w:val="en-US"/>
        </w:rPr>
        <w:t xml:space="preserve">or </w:t>
      </w:r>
      <w:proofErr w:type="gramEnd"/>
      <w:r w:rsidR="007F44C3">
        <w:rPr>
          <w:lang w:val="en-US"/>
        </w:rPr>
        <w:sym w:font="Symbol" w:char="F02D"/>
      </w:r>
      <w:r w:rsidR="007F44C3">
        <w:rPr>
          <w:lang w:val="en-US"/>
        </w:rPr>
        <w:t>) of the vector components with sign of the (x, y) location of the vector. For instance, an (</w:t>
      </w:r>
      <w:proofErr w:type="spellStart"/>
      <w:r w:rsidR="007F44C3">
        <w:rPr>
          <w:lang w:val="en-US"/>
        </w:rPr>
        <w:t>x</w:t>
      </w:r>
      <w:proofErr w:type="gramStart"/>
      <w:r w:rsidR="007F44C3">
        <w:rPr>
          <w:lang w:val="en-US"/>
        </w:rPr>
        <w:t>,y</w:t>
      </w:r>
      <w:proofErr w:type="spellEnd"/>
      <w:proofErr w:type="gramEnd"/>
      <w:r w:rsidR="007F44C3">
        <w:rPr>
          <w:lang w:val="en-US"/>
        </w:rPr>
        <w:t>) position in the 3</w:t>
      </w:r>
      <w:r w:rsidR="007F44C3" w:rsidRPr="007F44C3">
        <w:rPr>
          <w:vertAlign w:val="superscript"/>
          <w:lang w:val="en-US"/>
        </w:rPr>
        <w:t>rd</w:t>
      </w:r>
      <w:r w:rsidR="007F44C3">
        <w:rPr>
          <w:lang w:val="en-US"/>
        </w:rPr>
        <w:t xml:space="preserve"> quadrant, has negative x and y values, but a vector located in the 3</w:t>
      </w:r>
      <w:r w:rsidR="007F44C3" w:rsidRPr="007F44C3">
        <w:rPr>
          <w:vertAlign w:val="superscript"/>
          <w:lang w:val="en-US"/>
        </w:rPr>
        <w:t>rd</w:t>
      </w:r>
      <w:r w:rsidR="007F44C3">
        <w:rPr>
          <w:lang w:val="en-US"/>
        </w:rPr>
        <w:t xml:space="preserve"> quadrant can have any sign components.</w:t>
      </w:r>
    </w:p>
    <w:p w:rsidR="006553AB" w:rsidRPr="006553AB" w:rsidRDefault="006553AB" w:rsidP="006553AB">
      <w:pPr>
        <w:pStyle w:val="Li"/>
        <w:ind w:left="720"/>
        <w:rPr>
          <w:sz w:val="16"/>
          <w:szCs w:val="16"/>
        </w:rPr>
      </w:pPr>
      <w:bookmarkStart w:id="3" w:name="_GoBack"/>
      <w:bookmarkEnd w:id="3"/>
    </w:p>
    <w:p w:rsidR="003B1872" w:rsidRDefault="00E859AF">
      <w:r>
        <w:rPr>
          <w:b/>
        </w:rPr>
        <w:t>Suggestions for sim use:</w:t>
      </w:r>
    </w:p>
    <w:p w:rsidR="003B1872" w:rsidRPr="00C5593A" w:rsidRDefault="0046299F">
      <w:pPr>
        <w:pStyle w:val="Li"/>
        <w:numPr>
          <w:ilvl w:val="0"/>
          <w:numId w:val="4"/>
        </w:numPr>
      </w:pPr>
      <w:r w:rsidRPr="00C5593A">
        <w:rPr>
          <w:rFonts w:eastAsia="Arial"/>
          <w:lang w:val="en-US"/>
        </w:rPr>
        <w:t>For tips on using PhET sims with your students see</w:t>
      </w:r>
      <w:r w:rsidR="00E859AF" w:rsidRPr="00C5593A">
        <w:rPr>
          <w:rFonts w:eastAsia="Arial"/>
        </w:rPr>
        <w:t>:</w:t>
      </w:r>
      <w:r w:rsidR="006553AB">
        <w:fldChar w:fldCharType="begin"/>
      </w:r>
      <w:r w:rsidR="006553AB">
        <w:instrText xml:space="preserve"> </w:instrText>
      </w:r>
      <w:r w:rsidR="006553AB">
        <w:instrText xml:space="preserve">HYPERLINK "http://phet.colorado.edu/teacher_ideas/contribution-guidelines.php" </w:instrText>
      </w:r>
      <w:r w:rsidR="006553AB">
        <w:fldChar w:fldCharType="separate"/>
      </w:r>
      <w:r w:rsidR="00E859AF" w:rsidRPr="00C5593A">
        <w:rPr>
          <w:rStyle w:val="Hyperlink"/>
          <w:rFonts w:eastAsia="Arial"/>
          <w:b/>
        </w:rPr>
        <w:t>Guidelines for Inquiry Contributions</w:t>
      </w:r>
      <w:r w:rsidR="006553AB">
        <w:rPr>
          <w:rStyle w:val="Hyperlink"/>
          <w:rFonts w:eastAsia="Arial"/>
          <w:b/>
        </w:rPr>
        <w:fldChar w:fldCharType="end"/>
      </w:r>
      <w:r w:rsidR="00E859AF" w:rsidRPr="00C5593A">
        <w:rPr>
          <w:rFonts w:eastAsia="Arial"/>
          <w:b/>
        </w:rPr>
        <w:t xml:space="preserve">  </w:t>
      </w:r>
      <w:proofErr w:type="spellStart"/>
      <w:r w:rsidRPr="00C5593A">
        <w:rPr>
          <w:rFonts w:eastAsia="Arial"/>
          <w:lang w:val="en-US"/>
        </w:rPr>
        <w:t>and</w:t>
      </w:r>
      <w:hyperlink r:id="rId14" w:history="1">
        <w:r w:rsidRPr="00C5593A">
          <w:rPr>
            <w:rStyle w:val="Hyperlink"/>
            <w:b/>
            <w:lang w:val="en-US"/>
          </w:rPr>
          <w:t>Using</w:t>
        </w:r>
        <w:proofErr w:type="spellEnd"/>
        <w:r w:rsidRPr="00C5593A">
          <w:rPr>
            <w:rStyle w:val="Hyperlink"/>
            <w:b/>
            <w:lang w:val="en-US"/>
          </w:rPr>
          <w:t xml:space="preserve"> PhET Sims</w:t>
        </w:r>
      </w:hyperlink>
    </w:p>
    <w:p w:rsidR="0046299F" w:rsidRPr="00C5593A" w:rsidRDefault="0046299F" w:rsidP="0046299F">
      <w:pPr>
        <w:pStyle w:val="Li"/>
        <w:numPr>
          <w:ilvl w:val="0"/>
          <w:numId w:val="4"/>
        </w:numPr>
      </w:pPr>
      <w:r w:rsidRPr="00C5593A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C5593A">
        <w:rPr>
          <w:rFonts w:eastAsia="Arial"/>
          <w:color w:val="000000"/>
        </w:rPr>
        <w:t xml:space="preserve">To read more, see </w:t>
      </w:r>
      <w:hyperlink r:id="rId15" w:history="1">
        <w:r w:rsidRPr="00C5593A">
          <w:rPr>
            <w:rFonts w:eastAsia="Arial"/>
            <w:b/>
            <w:color w:val="0000FF"/>
            <w:u w:val="single"/>
          </w:rPr>
          <w:t>Teaching Physics using PhET Simulations</w:t>
        </w:r>
      </w:hyperlink>
    </w:p>
    <w:p w:rsidR="003B1872" w:rsidRPr="00DE44DF" w:rsidRDefault="00E859AF" w:rsidP="0046299F">
      <w:pPr>
        <w:pStyle w:val="Li"/>
        <w:numPr>
          <w:ilvl w:val="0"/>
          <w:numId w:val="4"/>
        </w:numPr>
        <w:spacing w:after="280" w:afterAutospacing="1"/>
      </w:pPr>
      <w:r w:rsidRPr="00C5593A">
        <w:rPr>
          <w:rFonts w:eastAsia="Arial"/>
        </w:rPr>
        <w:t xml:space="preserve">For activities and lesson plans written by the PhET team and other teachers, see: </w:t>
      </w:r>
      <w:hyperlink r:id="rId16" w:history="1">
        <w:r w:rsidRPr="00C5593A">
          <w:rPr>
            <w:rFonts w:eastAsia="Arial"/>
            <w:b/>
            <w:color w:val="0000FF"/>
            <w:u w:val="single"/>
          </w:rPr>
          <w:t>Teacher Ideas &amp; Activities</w:t>
        </w:r>
      </w:hyperlink>
    </w:p>
    <w:p w:rsidR="00DE44DF" w:rsidRPr="00C5593A" w:rsidRDefault="00DE44DF" w:rsidP="0046299F">
      <w:pPr>
        <w:pStyle w:val="Li"/>
        <w:numPr>
          <w:ilvl w:val="0"/>
          <w:numId w:val="4"/>
        </w:numPr>
        <w:spacing w:after="280" w:afterAutospacing="1"/>
      </w:pPr>
      <w:r>
        <w:rPr>
          <w:lang w:val="en-US"/>
        </w:rPr>
        <w:t xml:space="preserve">Gold Star Activities: </w:t>
      </w:r>
      <w:hyperlink r:id="rId17" w:history="1">
        <w:r w:rsidR="008F607A" w:rsidRPr="008F607A">
          <w:rPr>
            <w:rStyle w:val="Hyperlink"/>
            <w:lang w:val="en-US"/>
          </w:rPr>
          <w:t>Vector Addition 1- Introduction to Vector Math by Trish Loeblein</w:t>
        </w:r>
      </w:hyperlink>
      <w:r w:rsidR="008F607A">
        <w:rPr>
          <w:lang w:val="en-US"/>
        </w:rPr>
        <w:t xml:space="preserve">; </w:t>
      </w:r>
      <w:hyperlink r:id="rId18" w:history="1">
        <w:r w:rsidR="008F607A" w:rsidRPr="008F607A">
          <w:rPr>
            <w:rStyle w:val="Hyperlink"/>
            <w:lang w:val="en-US"/>
          </w:rPr>
          <w:t>Vector Addition 2 – Understanding Equilibrium Forces by Trish Loeblein</w:t>
        </w:r>
      </w:hyperlink>
    </w:p>
    <w:sectPr w:rsidR="00DE44DF" w:rsidRPr="00C5593A" w:rsidSect="003B1872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FB5" w:rsidRDefault="007B7FB5" w:rsidP="0092353D">
      <w:r>
        <w:separator/>
      </w:r>
    </w:p>
  </w:endnote>
  <w:endnote w:type="continuationSeparator" w:id="0">
    <w:p w:rsidR="007B7FB5" w:rsidRDefault="007B7FB5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53D" w:rsidRPr="0092353D" w:rsidRDefault="0092353D">
    <w:pPr>
      <w:pStyle w:val="Footer"/>
      <w:rPr>
        <w:lang w:val="en-US"/>
      </w:rPr>
    </w:pPr>
    <w:r>
      <w:rPr>
        <w:lang w:val="en-US"/>
      </w:rPr>
      <w:t xml:space="preserve">Authors: Loeblein. </w:t>
    </w:r>
    <w:proofErr w:type="spellStart"/>
    <w:proofErr w:type="gramStart"/>
    <w:r w:rsidR="00D04012">
      <w:rPr>
        <w:lang w:val="en-US"/>
      </w:rPr>
      <w:t>Dubson</w:t>
    </w:r>
    <w:proofErr w:type="spellEnd"/>
    <w:r>
      <w:rPr>
        <w:lang w:val="en-US"/>
      </w:rPr>
      <w:t xml:space="preserve">  last</w:t>
    </w:r>
    <w:proofErr w:type="gramEnd"/>
    <w:r>
      <w:rPr>
        <w:lang w:val="en-US"/>
      </w:rPr>
      <w:t xml:space="preserve"> updated </w:t>
    </w:r>
    <w:r w:rsidR="00D04012">
      <w:rPr>
        <w:lang w:val="en-US"/>
      </w:rPr>
      <w:t>August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FB5" w:rsidRDefault="007B7FB5" w:rsidP="0092353D">
      <w:r>
        <w:separator/>
      </w:r>
    </w:p>
  </w:footnote>
  <w:footnote w:type="continuationSeparator" w:id="0">
    <w:p w:rsidR="007B7FB5" w:rsidRDefault="007B7FB5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99F" w:rsidRPr="0046299F" w:rsidRDefault="0046299F" w:rsidP="0046299F">
    <w:pPr>
      <w:spacing w:after="280" w:afterAutospacing="1"/>
      <w:rPr>
        <w:lang w:val="en-US"/>
      </w:rPr>
    </w:pPr>
    <w:r>
      <w:rPr>
        <w:b/>
      </w:rPr>
      <w:t>PhET Tips for Teachers                </w:t>
    </w:r>
    <w:r w:rsidR="006553AB">
      <w:fldChar w:fldCharType="begin"/>
    </w:r>
    <w:r w:rsidR="006553AB">
      <w:instrText xml:space="preserve"> HYPERLINK "https://phet.colorado.edu/en/simulation/vector-addition" </w:instrText>
    </w:r>
    <w:r w:rsidR="006553AB">
      <w:fldChar w:fldCharType="separate"/>
    </w:r>
    <w:r w:rsidR="00D04012" w:rsidRPr="00D04012">
      <w:rPr>
        <w:rStyle w:val="Hyperlink"/>
        <w:b/>
        <w:lang w:val="en-US"/>
      </w:rPr>
      <w:t>Vector Addition</w:t>
    </w:r>
    <w:r w:rsidR="006553AB">
      <w:rPr>
        <w:rStyle w:val="Hyperlink"/>
        <w:b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59AF"/>
    <w:rsid w:val="00037A0A"/>
    <w:rsid w:val="000F1B36"/>
    <w:rsid w:val="000F6246"/>
    <w:rsid w:val="00113809"/>
    <w:rsid w:val="001D06F0"/>
    <w:rsid w:val="002D2E3F"/>
    <w:rsid w:val="00312947"/>
    <w:rsid w:val="003B1872"/>
    <w:rsid w:val="003B5BFF"/>
    <w:rsid w:val="003F6CE3"/>
    <w:rsid w:val="004110D5"/>
    <w:rsid w:val="0046299F"/>
    <w:rsid w:val="0047576D"/>
    <w:rsid w:val="004B1883"/>
    <w:rsid w:val="006553AB"/>
    <w:rsid w:val="00687F47"/>
    <w:rsid w:val="006B1B95"/>
    <w:rsid w:val="006B7D88"/>
    <w:rsid w:val="006C707D"/>
    <w:rsid w:val="006E145A"/>
    <w:rsid w:val="007B7FB5"/>
    <w:rsid w:val="007D4928"/>
    <w:rsid w:val="007F44C3"/>
    <w:rsid w:val="00877C2B"/>
    <w:rsid w:val="008F57C9"/>
    <w:rsid w:val="008F607A"/>
    <w:rsid w:val="0092353D"/>
    <w:rsid w:val="00A0341F"/>
    <w:rsid w:val="00AA74FF"/>
    <w:rsid w:val="00B63D95"/>
    <w:rsid w:val="00C5593A"/>
    <w:rsid w:val="00D04012"/>
    <w:rsid w:val="00DE44DF"/>
    <w:rsid w:val="00E859AF"/>
    <w:rsid w:val="00F24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  <o:rules v:ext="edit">
        <o:r id="V:Rule2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4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4FF"/>
    <w:rPr>
      <w:rFonts w:ascii="Tahoma" w:hAnsi="Tahoma" w:cs="Tahoma"/>
      <w:sz w:val="16"/>
      <w:szCs w:val="16"/>
      <w:shd w:val="solid" w:color="FFFFFF" w:fill="auto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037A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7A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7A0A"/>
    <w:rPr>
      <w:shd w:val="solid" w:color="FFFFFF" w:fill="auto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A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A0A"/>
    <w:rPr>
      <w:b/>
      <w:bCs/>
      <w:shd w:val="solid" w:color="FFFFFF" w:fill="auto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4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4FF"/>
    <w:rPr>
      <w:rFonts w:ascii="Tahoma" w:hAnsi="Tahoma" w:cs="Tahoma"/>
      <w:sz w:val="16"/>
      <w:szCs w:val="16"/>
      <w:shd w:val="solid" w:color="FFFFFF" w:fill="auto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037A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7A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7A0A"/>
    <w:rPr>
      <w:shd w:val="solid" w:color="FFFFFF" w:fill="auto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A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A0A"/>
    <w:rPr>
      <w:b/>
      <w:bCs/>
      <w:shd w:val="solid" w:color="FFFFFF" w:fil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phet.colorado.edu/en/contributions/view/2904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phet.colorado.edu/en/contributions/view/2840" TargetMode="External"/><Relationship Id="rId2" Type="http://schemas.openxmlformats.org/officeDocument/2006/relationships/styles" Target="styles.xml"/><Relationship Id="rId16" Type="http://schemas.openxmlformats.org/officeDocument/2006/relationships/hyperlink" Target="http://phet.colorado.edu/teacher_ideas/index.php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phet.colorado.edu/phet-dist/publications/Teaching_physics_using_PhET_TPT.pdf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het.colorado.edu/teacher_ideas/classroom-use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Trish Loeblein</cp:lastModifiedBy>
  <cp:revision>3</cp:revision>
  <cp:lastPrinted>2009-12-10T18:31:00Z</cp:lastPrinted>
  <dcterms:created xsi:type="dcterms:W3CDTF">2011-09-06T20:37:00Z</dcterms:created>
  <dcterms:modified xsi:type="dcterms:W3CDTF">2011-09-06T22:30:00Z</dcterms:modified>
</cp:coreProperties>
</file>